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7266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1. Stand up two separate deployments of SAS Viya stable-2021.2.3:</w:t>
      </w:r>
    </w:p>
    <w:p w14:paraId="039A8CBF" w14:textId="77777777" w:rsidR="00D94BFC" w:rsidRPr="00D94BFC" w:rsidRDefault="00D94BFC" w:rsidP="00D94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 xml:space="preserve">Both are identical in configuration and environment </w:t>
      </w:r>
    </w:p>
    <w:p w14:paraId="5B163F1F" w14:textId="77777777" w:rsidR="00D94BFC" w:rsidRPr="00D94BFC" w:rsidRDefault="00D94BFC" w:rsidP="00D94B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Except one has Reusable Compute Servers enabled and the other doesn't</w:t>
      </w:r>
    </w:p>
    <w:p w14:paraId="7F8069E4" w14:textId="77777777" w:rsidR="00D94BFC" w:rsidRPr="00D94BFC" w:rsidRDefault="00D94BFC" w:rsidP="00D94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 xml:space="preserve">For the Viya env with Reusable Compute: </w:t>
      </w:r>
    </w:p>
    <w:p w14:paraId="7C6B43AA" w14:textId="77777777" w:rsidR="00D94BFC" w:rsidRPr="00D94BFC" w:rsidRDefault="00D94BFC" w:rsidP="00D94B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Enable reusable compute, with 8 running minimum:</w:t>
      </w:r>
    </w:p>
    <w:p w14:paraId="3A0FCA11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SAS Environment Manager &gt; Contexts &gt; Compute Contexts &gt; Data Mining compute context &gt; add new attributes:</w:t>
      </w:r>
    </w:p>
    <w:p w14:paraId="0AC7CB04" w14:textId="77777777" w:rsidR="00D94BFC" w:rsidRPr="00D94BFC" w:rsidRDefault="00D94BFC" w:rsidP="00D94BF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C40DF4" w14:textId="77777777" w:rsidR="00D94BFC" w:rsidRPr="00D94BFC" w:rsidRDefault="00D94BFC" w:rsidP="00D94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reuseServerProcesses: true</w:t>
      </w:r>
    </w:p>
    <w:p w14:paraId="555817A4" w14:textId="77777777" w:rsidR="00D94BFC" w:rsidRPr="00D94BFC" w:rsidRDefault="00D94BFC" w:rsidP="00D94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runServerAs: sastest1</w:t>
      </w:r>
    </w:p>
    <w:p w14:paraId="2F8FCBCA" w14:textId="77777777" w:rsidR="00D94BFC" w:rsidRPr="00D94BFC" w:rsidRDefault="00D94BFC" w:rsidP="00D94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serverInactiveTimeout: 900</w:t>
      </w:r>
    </w:p>
    <w:p w14:paraId="3A89DCB9" w14:textId="77777777" w:rsidR="00D94BFC" w:rsidRPr="00D94BFC" w:rsidRDefault="00D94BFC" w:rsidP="00D94B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serverMinAvailable: 8</w:t>
      </w:r>
    </w:p>
    <w:p w14:paraId="55E584F7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2AD6D0" w14:textId="77777777" w:rsidR="00D94BFC" w:rsidRPr="00D94BFC" w:rsidRDefault="00D94BFC" w:rsidP="00D94B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For both Viya env, increase the user pod limit:</w:t>
      </w:r>
    </w:p>
    <w:p w14:paraId="437FD6A9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5"/>
      </w:tblGrid>
      <w:tr w:rsidR="00D94BFC" w:rsidRPr="00D94BFC" w14:paraId="29F151A6" w14:textId="77777777" w:rsidTr="00D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D6DB" w14:textId="77777777" w:rsidR="00D94BFC" w:rsidRPr="00D94BFC" w:rsidRDefault="00D94BFC" w:rsidP="00D9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r w:rsidRPr="00D94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kubectl set env deploy sas-launcher SAS_LAUNCHER_USER_PROCESS_LIMIT=100</w:t>
            </w: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deployment.apps/sas-launcher env updated</w:t>
            </w:r>
          </w:p>
        </w:tc>
      </w:tr>
    </w:tbl>
    <w:p w14:paraId="29D608B9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* And confirm:</w:t>
      </w:r>
    </w:p>
    <w:p w14:paraId="13197C9F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94BFC" w:rsidRPr="00D94BFC" w14:paraId="3A68B500" w14:textId="77777777" w:rsidTr="00D94B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AA51" w14:textId="77777777" w:rsidR="00D94BFC" w:rsidRPr="00D94BFC" w:rsidRDefault="00D94BFC" w:rsidP="00D94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r w:rsidRPr="00D94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kubectl describe deploy sas-launcher | grep SAS_LAUNCHER_USER_PROCESS_LIMIT</w:t>
            </w: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D94B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SAS_LAUNCHER_USER_PROCESS_LIMIT:                100   SAS_LAUNCHER_USER_PROCESS_LIMIT_ENABLED:        true</w:t>
            </w:r>
          </w:p>
        </w:tc>
      </w:tr>
    </w:tbl>
    <w:p w14:paraId="5DF49717" w14:textId="77777777" w:rsidR="00D94BFC" w:rsidRPr="00D94BFC" w:rsidRDefault="00D94BFC" w:rsidP="00D94B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Increase analytics concurrent jobs:</w:t>
      </w:r>
    </w:p>
    <w:p w14:paraId="0B55423F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DB2C26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SAS Environment Manager &gt; Configuration &gt; Advanced Analytics Flows service &gt; sas.analytic.flows &gt; edit the Maximum Concurrent Nodes &gt; increase from 5 to 16.</w:t>
      </w:r>
    </w:p>
    <w:p w14:paraId="53398FA9" w14:textId="77777777" w:rsidR="00D94BFC" w:rsidRPr="00D94BFC" w:rsidRDefault="00D94BFC" w:rsidP="00D94B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Delete the sas-arke and sas-analytics-services pods to pickup the change to sas.analytic.flows</w:t>
      </w:r>
    </w:p>
    <w:p w14:paraId="624928C6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lastRenderedPageBreak/>
        <w:t>2. Construct analytics test in both env:</w:t>
      </w:r>
    </w:p>
    <w:p w14:paraId="2BAE20BA" w14:textId="77777777" w:rsidR="00D94BFC" w:rsidRPr="00D94BFC" w:rsidRDefault="00D94BFC" w:rsidP="00D94B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SAS Model Studio &gt; New Project &gt; selecting:</w:t>
      </w:r>
    </w:p>
    <w:p w14:paraId="522A4F85" w14:textId="77777777" w:rsidR="00D94BFC" w:rsidRPr="00D94BFC" w:rsidRDefault="00D94BFC" w:rsidP="00D94B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Type: Data Mining and Machine Learning</w:t>
      </w:r>
    </w:p>
    <w:p w14:paraId="3C3973E3" w14:textId="77777777" w:rsidR="00D94BFC" w:rsidRPr="00D94BFC" w:rsidRDefault="00D94BFC" w:rsidP="00D94B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Template: Advanced template for interval target with autotuning</w:t>
      </w:r>
    </w:p>
    <w:p w14:paraId="031FABC0" w14:textId="77777777" w:rsidR="00D94BFC" w:rsidRPr="00D94BFC" w:rsidRDefault="00D94BFC" w:rsidP="00D94B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Data: sashelp.HEART</w:t>
      </w:r>
    </w:p>
    <w:p w14:paraId="710CA7E2" w14:textId="77777777" w:rsidR="00D94BFC" w:rsidRPr="00D94BFC" w:rsidRDefault="00D94BFC" w:rsidP="00D94B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Open the new project and in the data, select CHOLESTEROL as the Target variable</w:t>
      </w:r>
    </w:p>
    <w:p w14:paraId="0D917FB8" w14:textId="77777777" w:rsidR="00D94BFC" w:rsidRPr="00D94BFC" w:rsidRDefault="00D94BFC" w:rsidP="00D94B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Run the pipeline in each environment</w:t>
      </w:r>
    </w:p>
    <w:p w14:paraId="21DD6E91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3. Review the results:</w:t>
      </w:r>
    </w:p>
    <w:p w14:paraId="46E77768" w14:textId="77777777" w:rsidR="00D94BFC" w:rsidRPr="00D94BFC" w:rsidRDefault="00D94BFC" w:rsidP="00D94B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The environment without Reusable Compute runs successfully (runtime ~8.5 min).</w:t>
      </w:r>
    </w:p>
    <w:p w14:paraId="38DCBC9B" w14:textId="57169E6A" w:rsidR="00D94BFC" w:rsidRPr="00D94BFC" w:rsidRDefault="00D94BFC" w:rsidP="00D94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In the environment with Reusable Compute Servers, failure (runtime ~5.5 min):</w:t>
      </w:r>
      <w:r w:rsidRPr="00D94BFC">
        <w:rPr>
          <w:rFonts w:ascii="Times New Roman" w:eastAsia="Times New Roman" w:hAnsi="Times New Roman" w:cs="Times New Roman"/>
          <w:sz w:val="24"/>
          <w:szCs w:val="24"/>
        </w:rPr>
        <w:br/>
      </w:r>
      <w:r w:rsidR="004C4770">
        <w:rPr>
          <w:noProof/>
        </w:rPr>
      </w:r>
      <w:r w:rsidR="004C4770">
        <w:pict w14:anchorId="1F428C8C">
          <v:rect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073C4866" w14:textId="77777777" w:rsidR="00D94BFC" w:rsidRPr="00D94BFC" w:rsidRDefault="00D94BFC" w:rsidP="00D94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 xml:space="preserve">The Imputation node fails and no log is provided. Direct child nodes do not run (which is an improvement over earlier releases, </w:t>
      </w:r>
      <w:r w:rsidRPr="00D9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4B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"https://rndjira.sas.com/browse/AASCMN-2205" \o "Model Studio pipeline child nodes appear to complete (and fail) before parent" </w:instrText>
      </w:r>
      <w:r w:rsidRPr="00D94B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del w:id="0" w:author="Unknown">
        <w:r w:rsidRPr="00D94B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AASCMN-2205</w:delText>
        </w:r>
      </w:del>
      <w:r w:rsidRPr="00D9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94B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B22C79" w14:textId="77777777" w:rsidR="00D94BFC" w:rsidRPr="00D94BFC" w:rsidRDefault="00D94BFC" w:rsidP="00D94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The Ensemble node fails and the only error in the log is, "ERROR: The models cannot be ensembled because the run status of model d74de41d-9ef4-441f-98cd-a1e282d7510e cannot be retrieved."</w:t>
      </w:r>
    </w:p>
    <w:p w14:paraId="0460F960" w14:textId="77777777" w:rsidR="00D94BFC" w:rsidRPr="00D94BFC" w:rsidRDefault="00D94BFC" w:rsidP="00D9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3ED8AA" w14:textId="77777777" w:rsidR="00D94BFC" w:rsidRDefault="00D94BFC"/>
    <w:sectPr w:rsidR="00D9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904"/>
    <w:multiLevelType w:val="multilevel"/>
    <w:tmpl w:val="946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2F80"/>
    <w:multiLevelType w:val="multilevel"/>
    <w:tmpl w:val="1E0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E4B"/>
    <w:multiLevelType w:val="multilevel"/>
    <w:tmpl w:val="9CA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87ABA"/>
    <w:multiLevelType w:val="multilevel"/>
    <w:tmpl w:val="F9B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93B26"/>
    <w:multiLevelType w:val="multilevel"/>
    <w:tmpl w:val="AEA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C35E0"/>
    <w:multiLevelType w:val="multilevel"/>
    <w:tmpl w:val="157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F08CD"/>
    <w:multiLevelType w:val="multilevel"/>
    <w:tmpl w:val="9814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E6C9F"/>
    <w:multiLevelType w:val="multilevel"/>
    <w:tmpl w:val="DBF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07FD8"/>
    <w:multiLevelType w:val="multilevel"/>
    <w:tmpl w:val="A8A2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C265F"/>
    <w:multiLevelType w:val="multilevel"/>
    <w:tmpl w:val="71E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E5564"/>
    <w:multiLevelType w:val="multilevel"/>
    <w:tmpl w:val="495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BFC"/>
    <w:rsid w:val="004C4770"/>
    <w:rsid w:val="00D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3537AD"/>
  <w15:docId w15:val="{42952265-C7B4-4F13-8F55-38788177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B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4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Kirk</dc:creator>
  <cp:keywords/>
  <dc:description/>
  <cp:lastModifiedBy>Brandon Kirk</cp:lastModifiedBy>
  <cp:revision>1</cp:revision>
  <dcterms:created xsi:type="dcterms:W3CDTF">2022-10-20T12:58:00Z</dcterms:created>
  <dcterms:modified xsi:type="dcterms:W3CDTF">2022-10-26T13:15:00Z</dcterms:modified>
</cp:coreProperties>
</file>